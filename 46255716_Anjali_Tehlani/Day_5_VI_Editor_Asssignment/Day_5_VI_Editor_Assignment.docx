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F637D" w14:textId="77777777" w:rsidR="00614660" w:rsidRDefault="00614660">
      <w:pPr>
        <w:pStyle w:val="Heading2"/>
        <w:jc w:val="center"/>
        <w:rPr>
          <w:sz w:val="28"/>
        </w:rPr>
      </w:pPr>
    </w:p>
    <w:p w14:paraId="67F893AA" w14:textId="77777777" w:rsidR="00614660" w:rsidRDefault="00614660">
      <w:pPr>
        <w:pStyle w:val="Heading2"/>
        <w:jc w:val="center"/>
        <w:rPr>
          <w:sz w:val="28"/>
        </w:rPr>
      </w:pPr>
    </w:p>
    <w:p w14:paraId="4645D845" w14:textId="77777777" w:rsidR="00614660" w:rsidRPr="00ED642A" w:rsidRDefault="00614660">
      <w:pPr>
        <w:pStyle w:val="Heading2"/>
        <w:jc w:val="center"/>
        <w:rPr>
          <w:sz w:val="32"/>
          <w:szCs w:val="32"/>
          <w:u w:val="single"/>
        </w:rPr>
      </w:pPr>
      <w:r w:rsidRPr="00ED642A">
        <w:rPr>
          <w:sz w:val="32"/>
          <w:szCs w:val="32"/>
          <w:u w:val="single"/>
        </w:rPr>
        <w:t>Vi Editor</w:t>
      </w:r>
      <w:r w:rsidR="00052FCC" w:rsidRPr="00ED642A">
        <w:rPr>
          <w:sz w:val="32"/>
          <w:szCs w:val="32"/>
          <w:u w:val="single"/>
        </w:rPr>
        <w:t xml:space="preserve"> - Assignments</w:t>
      </w:r>
    </w:p>
    <w:p w14:paraId="00869E0C" w14:textId="208D1ABA" w:rsidR="00614660" w:rsidRDefault="00614660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 xml:space="preserve">Invoke the vi editor with a filename (which is to be created) </w:t>
      </w:r>
    </w:p>
    <w:p w14:paraId="60470425" w14:textId="680DD41C" w:rsidR="00350616" w:rsidRDefault="00D10C98" w:rsidP="00350616">
      <w:pPr>
        <w:spacing w:before="100" w:beforeAutospacing="1" w:after="100" w:afterAutospacing="1"/>
        <w:ind w:left="720"/>
        <w:jc w:val="both"/>
        <w:rPr>
          <w:ins w:id="0" w:author="C Dobariya, Dixit" w:date="2022-08-01T14:01:00Z"/>
          <w:szCs w:val="27"/>
        </w:rPr>
      </w:pPr>
      <w:ins w:id="1" w:author="C Dobariya, Dixit" w:date="2022-08-01T14:01:00Z">
        <w:r w:rsidRPr="004C3373">
          <w:rPr>
            <w:noProof/>
            <w:szCs w:val="27"/>
          </w:rPr>
          <w:drawing>
            <wp:inline distT="0" distB="0" distL="0" distR="0" wp14:anchorId="4F2CCCBB" wp14:editId="48D9D6AF">
              <wp:extent cx="4800600" cy="298450"/>
              <wp:effectExtent l="0" t="0" r="0" b="0"/>
              <wp:docPr id="3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800600" cy="298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4769D0B5" w14:textId="7E6F23DC" w:rsidR="00614660" w:rsidRDefault="00614660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 xml:space="preserve">Type a few </w:t>
      </w:r>
      <w:proofErr w:type="gramStart"/>
      <w:r>
        <w:rPr>
          <w:szCs w:val="27"/>
        </w:rPr>
        <w:t>lines(</w:t>
      </w:r>
      <w:proofErr w:type="gramEnd"/>
      <w:r>
        <w:rPr>
          <w:szCs w:val="27"/>
        </w:rPr>
        <w:t>at least 10) in the editor</w:t>
      </w:r>
      <w:r w:rsidR="00626DAA">
        <w:rPr>
          <w:szCs w:val="27"/>
        </w:rPr>
        <w:t>. Let one or more lines contain the words given below.</w:t>
      </w:r>
    </w:p>
    <w:p w14:paraId="08BFB4E6" w14:textId="4079B1C8" w:rsidR="004C3373" w:rsidRDefault="00D10C98" w:rsidP="004C3373">
      <w:pPr>
        <w:spacing w:before="100" w:beforeAutospacing="1" w:after="100" w:afterAutospacing="1"/>
        <w:ind w:left="720"/>
        <w:jc w:val="both"/>
        <w:rPr>
          <w:ins w:id="2" w:author="C Dobariya, Dixit" w:date="2022-08-01T14:01:00Z"/>
          <w:szCs w:val="27"/>
        </w:rPr>
      </w:pPr>
      <w:ins w:id="3" w:author="C Dobariya, Dixit" w:date="2022-08-01T14:01:00Z">
        <w:r w:rsidRPr="004C3373">
          <w:rPr>
            <w:noProof/>
            <w:szCs w:val="27"/>
          </w:rPr>
          <w:drawing>
            <wp:inline distT="0" distB="0" distL="0" distR="0" wp14:anchorId="4A79D098" wp14:editId="7BE94E9C">
              <wp:extent cx="5486400" cy="1625600"/>
              <wp:effectExtent l="0" t="0" r="0" b="0"/>
              <wp:docPr id="2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86400" cy="1625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417878E3" w14:textId="77777777" w:rsidR="00626DAA" w:rsidRDefault="00626DAA" w:rsidP="00626DAA">
      <w:pPr>
        <w:spacing w:before="100" w:beforeAutospacing="1" w:after="100" w:afterAutospacing="1"/>
        <w:ind w:left="1440"/>
        <w:jc w:val="both"/>
        <w:rPr>
          <w:szCs w:val="27"/>
        </w:rPr>
      </w:pPr>
      <w:proofErr w:type="spellStart"/>
      <w:r>
        <w:rPr>
          <w:szCs w:val="27"/>
        </w:rPr>
        <w:t>delhi</w:t>
      </w:r>
      <w:proofErr w:type="spellEnd"/>
      <w:r>
        <w:rPr>
          <w:szCs w:val="27"/>
        </w:rPr>
        <w:t xml:space="preserve"> </w:t>
      </w:r>
      <w:proofErr w:type="spellStart"/>
      <w:r>
        <w:rPr>
          <w:szCs w:val="27"/>
        </w:rPr>
        <w:t>mumbai</w:t>
      </w:r>
      <w:proofErr w:type="spellEnd"/>
      <w:r>
        <w:rPr>
          <w:szCs w:val="27"/>
        </w:rPr>
        <w:t xml:space="preserve"> </w:t>
      </w:r>
      <w:proofErr w:type="spellStart"/>
      <w:r>
        <w:rPr>
          <w:szCs w:val="27"/>
        </w:rPr>
        <w:t>chennai</w:t>
      </w:r>
      <w:proofErr w:type="spellEnd"/>
      <w:r>
        <w:rPr>
          <w:szCs w:val="27"/>
        </w:rPr>
        <w:t xml:space="preserve"> Mumbai</w:t>
      </w:r>
    </w:p>
    <w:p w14:paraId="45C26632" w14:textId="2DA5C0AB" w:rsidR="00614660" w:rsidRDefault="00614660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Save the file without exiting the editor</w:t>
      </w:r>
    </w:p>
    <w:p w14:paraId="4ADD2C3F" w14:textId="2CF747D8" w:rsidR="00F81282" w:rsidRDefault="00D10C98" w:rsidP="00F81282">
      <w:pPr>
        <w:spacing w:before="100" w:beforeAutospacing="1" w:after="100" w:afterAutospacing="1"/>
        <w:ind w:left="720"/>
        <w:jc w:val="both"/>
        <w:rPr>
          <w:ins w:id="4" w:author="C Dobariya, Dixit" w:date="2022-08-01T14:01:00Z"/>
          <w:szCs w:val="27"/>
        </w:rPr>
      </w:pPr>
      <w:ins w:id="5" w:author="C Dobariya, Dixit" w:date="2022-08-01T14:01:00Z">
        <w:r w:rsidRPr="00F81282">
          <w:rPr>
            <w:noProof/>
            <w:szCs w:val="27"/>
          </w:rPr>
          <w:drawing>
            <wp:inline distT="0" distB="0" distL="0" distR="0" wp14:anchorId="7FBBC711" wp14:editId="777A6165">
              <wp:extent cx="1460500" cy="457200"/>
              <wp:effectExtent l="0" t="0" r="0" b="0"/>
              <wp:docPr id="4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605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4DD75BD0" w14:textId="21DE0D44" w:rsidR="00614660" w:rsidRDefault="00614660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Navigate quickly to the beginning &amp; end of the file</w:t>
      </w:r>
    </w:p>
    <w:p w14:paraId="5EAFB095" w14:textId="052C13EE" w:rsidR="00F81282" w:rsidRDefault="00D10C98" w:rsidP="00F81282">
      <w:pPr>
        <w:spacing w:before="100" w:beforeAutospacing="1" w:after="100" w:afterAutospacing="1"/>
        <w:ind w:left="720"/>
        <w:jc w:val="both"/>
        <w:rPr>
          <w:ins w:id="6" w:author="C Dobariya, Dixit" w:date="2022-08-01T14:01:00Z"/>
          <w:noProof/>
          <w:szCs w:val="27"/>
        </w:rPr>
      </w:pPr>
      <w:ins w:id="7" w:author="C Dobariya, Dixit" w:date="2022-08-01T14:01:00Z">
        <w:r w:rsidRPr="00F81282">
          <w:rPr>
            <w:noProof/>
            <w:szCs w:val="27"/>
          </w:rPr>
          <w:drawing>
            <wp:inline distT="0" distB="0" distL="0" distR="0" wp14:anchorId="0ED0164F" wp14:editId="1DC40CCF">
              <wp:extent cx="857250" cy="317500"/>
              <wp:effectExtent l="0" t="0" r="0" b="0"/>
              <wp:docPr id="5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57250" cy="317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1A0AFBA7" w14:textId="5EB3906B" w:rsidR="00F81282" w:rsidRDefault="00D10C98" w:rsidP="00F81282">
      <w:pPr>
        <w:spacing w:before="100" w:beforeAutospacing="1" w:after="100" w:afterAutospacing="1"/>
        <w:ind w:left="720"/>
        <w:jc w:val="both"/>
        <w:rPr>
          <w:ins w:id="8" w:author="C Dobariya, Dixit" w:date="2022-08-01T14:01:00Z"/>
          <w:szCs w:val="27"/>
        </w:rPr>
      </w:pPr>
      <w:ins w:id="9" w:author="C Dobariya, Dixit" w:date="2022-08-01T14:01:00Z">
        <w:r w:rsidRPr="00F81282">
          <w:rPr>
            <w:noProof/>
            <w:szCs w:val="27"/>
          </w:rPr>
          <w:drawing>
            <wp:inline distT="0" distB="0" distL="0" distR="0" wp14:anchorId="73A13481" wp14:editId="6CE31543">
              <wp:extent cx="1784350" cy="393700"/>
              <wp:effectExtent l="0" t="0" r="0" b="0"/>
              <wp:docPr id="7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84350" cy="393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59EA179F" w14:textId="65BBD129" w:rsidR="00614660" w:rsidRDefault="00614660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Delete first two lines &amp; copy it after the last line.</w:t>
      </w:r>
    </w:p>
    <w:p w14:paraId="71540AC0" w14:textId="0FA9A703" w:rsidR="00F81282" w:rsidRPr="00F81282" w:rsidRDefault="00F81282" w:rsidP="00F81282">
      <w:pPr>
        <w:spacing w:before="100" w:beforeAutospacing="1" w:after="100" w:afterAutospacing="1"/>
        <w:ind w:left="720"/>
        <w:jc w:val="both"/>
        <w:rPr>
          <w:ins w:id="10" w:author="C Dobariya, Dixit" w:date="2022-08-01T14:01:00Z"/>
          <w:szCs w:val="27"/>
        </w:rPr>
      </w:pPr>
      <w:ins w:id="11" w:author="C Dobariya, Dixit" w:date="2022-08-01T14:01:00Z">
        <w:r>
          <w:rPr>
            <w:szCs w:val="27"/>
          </w:rPr>
          <w:t>By using 2</w:t>
        </w:r>
        <w:r>
          <w:rPr>
            <w:b/>
            <w:bCs/>
            <w:szCs w:val="27"/>
          </w:rPr>
          <w:t xml:space="preserve">dd </w:t>
        </w:r>
        <w:r>
          <w:rPr>
            <w:szCs w:val="27"/>
          </w:rPr>
          <w:t xml:space="preserve">and then go to last line and paste using </w:t>
        </w:r>
        <w:r>
          <w:rPr>
            <w:b/>
            <w:bCs/>
            <w:szCs w:val="27"/>
          </w:rPr>
          <w:t xml:space="preserve">p </w:t>
        </w:r>
        <w:r>
          <w:rPr>
            <w:szCs w:val="27"/>
          </w:rPr>
          <w:t xml:space="preserve">  </w:t>
        </w:r>
      </w:ins>
    </w:p>
    <w:p w14:paraId="5D3776BB" w14:textId="312F0D2E" w:rsidR="00F81282" w:rsidRDefault="00D10C98" w:rsidP="00F81282">
      <w:pPr>
        <w:spacing w:before="100" w:beforeAutospacing="1" w:after="100" w:afterAutospacing="1"/>
        <w:ind w:left="720"/>
        <w:jc w:val="both"/>
        <w:rPr>
          <w:ins w:id="12" w:author="C Dobariya, Dixit" w:date="2022-08-01T14:01:00Z"/>
          <w:szCs w:val="27"/>
        </w:rPr>
      </w:pPr>
      <w:ins w:id="13" w:author="C Dobariya, Dixit" w:date="2022-08-01T14:01:00Z">
        <w:r w:rsidRPr="00F81282">
          <w:rPr>
            <w:noProof/>
            <w:szCs w:val="27"/>
          </w:rPr>
          <w:lastRenderedPageBreak/>
          <w:drawing>
            <wp:inline distT="0" distB="0" distL="0" distR="0" wp14:anchorId="674AD4A4" wp14:editId="1D0A5A18">
              <wp:extent cx="5486400" cy="1390650"/>
              <wp:effectExtent l="0" t="0" r="0" b="0"/>
              <wp:docPr id="10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5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86400" cy="1390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04991F88" w14:textId="6664CE38" w:rsidR="00614660" w:rsidRDefault="00614660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Now Copy the last two lines &amp; paste them before the first line.</w:t>
      </w:r>
    </w:p>
    <w:p w14:paraId="44482E8F" w14:textId="355AD6E4" w:rsidR="00F81282" w:rsidRDefault="00F81282" w:rsidP="00F81282">
      <w:pPr>
        <w:spacing w:before="100" w:beforeAutospacing="1" w:after="100" w:afterAutospacing="1"/>
        <w:ind w:left="720"/>
        <w:jc w:val="both"/>
        <w:rPr>
          <w:ins w:id="14" w:author="C Dobariya, Dixit" w:date="2022-08-01T14:01:00Z"/>
          <w:szCs w:val="27"/>
        </w:rPr>
      </w:pPr>
      <w:ins w:id="15" w:author="C Dobariya, Dixit" w:date="2022-08-01T14:01:00Z">
        <w:r>
          <w:rPr>
            <w:szCs w:val="27"/>
          </w:rPr>
          <w:t>Using 3yy and p</w:t>
        </w:r>
      </w:ins>
    </w:p>
    <w:p w14:paraId="093A4BC6" w14:textId="137E433C" w:rsidR="00F81282" w:rsidRDefault="00D10C98" w:rsidP="00F81282">
      <w:pPr>
        <w:spacing w:before="100" w:beforeAutospacing="1" w:after="100" w:afterAutospacing="1"/>
        <w:ind w:left="720"/>
        <w:jc w:val="both"/>
        <w:rPr>
          <w:ins w:id="16" w:author="C Dobariya, Dixit" w:date="2022-08-01T14:01:00Z"/>
          <w:szCs w:val="27"/>
        </w:rPr>
      </w:pPr>
      <w:ins w:id="17" w:author="C Dobariya, Dixit" w:date="2022-08-01T14:01:00Z">
        <w:r w:rsidRPr="00F81282">
          <w:rPr>
            <w:noProof/>
            <w:szCs w:val="27"/>
          </w:rPr>
          <w:drawing>
            <wp:inline distT="0" distB="0" distL="0" distR="0" wp14:anchorId="6CF7AD5C" wp14:editId="6A95E4FA">
              <wp:extent cx="5480050" cy="1511300"/>
              <wp:effectExtent l="0" t="0" r="0" b="0"/>
              <wp:docPr id="1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80050" cy="1511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015B660C" w14:textId="78F2A764" w:rsidR="00614660" w:rsidRDefault="00614660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Combine last two lines of the file in a single line.</w:t>
      </w:r>
    </w:p>
    <w:p w14:paraId="100C9ADF" w14:textId="1A6B9A9F" w:rsidR="00F81282" w:rsidRPr="00F81282" w:rsidRDefault="00F81282" w:rsidP="00F81282">
      <w:pPr>
        <w:numPr>
          <w:ilvl w:val="0"/>
          <w:numId w:val="4"/>
        </w:numPr>
        <w:spacing w:before="100" w:beforeAutospacing="1" w:after="100" w:afterAutospacing="1"/>
        <w:jc w:val="both"/>
        <w:rPr>
          <w:ins w:id="18" w:author="C Dobariya, Dixit" w:date="2022-08-01T14:01:00Z"/>
          <w:szCs w:val="27"/>
        </w:rPr>
      </w:pPr>
      <w:ins w:id="19" w:author="C Dobariya, Dixit" w:date="2022-08-01T14:01:00Z">
        <w:r>
          <w:rPr>
            <w:rFonts w:ascii="Arial" w:hAnsi="Arial" w:cs="Arial"/>
            <w:b/>
            <w:bCs/>
            <w:color w:val="202124"/>
            <w:shd w:val="clear" w:color="auto" w:fill="FFFFFF"/>
          </w:rPr>
          <w:t xml:space="preserve">position the cursor anywhere on the </w:t>
        </w:r>
      </w:ins>
      <w:r w:rsidR="001560C8">
        <w:rPr>
          <w:rFonts w:ascii="Arial" w:hAnsi="Arial" w:cs="Arial"/>
          <w:b/>
          <w:bCs/>
          <w:color w:val="202124"/>
          <w:shd w:val="clear" w:color="auto" w:fill="FFFFFF"/>
        </w:rPr>
        <w:t>last</w:t>
      </w:r>
      <w:ins w:id="20" w:author="C Dobariya, Dixit" w:date="2022-08-01T14:01:00Z">
        <w:r>
          <w:rPr>
            <w:rFonts w:ascii="Arial" w:hAnsi="Arial" w:cs="Arial"/>
            <w:b/>
            <w:bCs/>
            <w:color w:val="202124"/>
            <w:shd w:val="clear" w:color="auto" w:fill="FFFFFF"/>
          </w:rPr>
          <w:t xml:space="preserve"> </w:t>
        </w:r>
      </w:ins>
      <w:r w:rsidR="001560C8">
        <w:rPr>
          <w:rFonts w:ascii="Arial" w:hAnsi="Arial" w:cs="Arial"/>
          <w:b/>
          <w:bCs/>
          <w:color w:val="202124"/>
          <w:shd w:val="clear" w:color="auto" w:fill="FFFFFF"/>
        </w:rPr>
        <w:t>line and</w:t>
      </w:r>
      <w:ins w:id="21" w:author="C Dobariya, Dixit" w:date="2022-08-01T14:01:00Z">
        <w:r>
          <w:rPr>
            <w:rFonts w:ascii="Arial" w:hAnsi="Arial" w:cs="Arial"/>
            <w:b/>
            <w:bCs/>
            <w:color w:val="202124"/>
            <w:shd w:val="clear" w:color="auto" w:fill="FFFFFF"/>
          </w:rPr>
          <w:t xml:space="preserve"> press J to join the two lines</w:t>
        </w:r>
        <w:r>
          <w:rPr>
            <w:rFonts w:ascii="Arial" w:hAnsi="Arial" w:cs="Arial"/>
            <w:color w:val="202124"/>
            <w:shd w:val="clear" w:color="auto" w:fill="FFFFFF"/>
          </w:rPr>
          <w:t>.</w:t>
        </w:r>
      </w:ins>
    </w:p>
    <w:p w14:paraId="1F5E2AEE" w14:textId="569B9220" w:rsidR="00F81282" w:rsidRDefault="00D10C98" w:rsidP="00F81282">
      <w:pPr>
        <w:spacing w:before="100" w:beforeAutospacing="1" w:after="100" w:afterAutospacing="1"/>
        <w:ind w:left="1080"/>
        <w:jc w:val="both"/>
        <w:rPr>
          <w:ins w:id="22" w:author="C Dobariya, Dixit" w:date="2022-08-01T14:01:00Z"/>
          <w:szCs w:val="27"/>
        </w:rPr>
      </w:pPr>
      <w:ins w:id="23" w:author="C Dobariya, Dixit" w:date="2022-08-01T14:01:00Z">
        <w:r w:rsidRPr="008B048D">
          <w:rPr>
            <w:noProof/>
            <w:szCs w:val="27"/>
          </w:rPr>
          <w:drawing>
            <wp:inline distT="0" distB="0" distL="0" distR="0" wp14:anchorId="75E57602" wp14:editId="6CCEDA5A">
              <wp:extent cx="5492750" cy="336550"/>
              <wp:effectExtent l="0" t="0" r="0" b="0"/>
              <wp:docPr id="12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92750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2A669255" w14:textId="6D0A6D65" w:rsidR="00614660" w:rsidRDefault="00614660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How will you insert a line before the first line?</w:t>
      </w:r>
      <w:r w:rsidR="00203ACE">
        <w:rPr>
          <w:szCs w:val="27"/>
        </w:rPr>
        <w:t xml:space="preserve"> (</w:t>
      </w:r>
      <w:proofErr w:type="gramStart"/>
      <w:r w:rsidR="00203ACE">
        <w:rPr>
          <w:szCs w:val="27"/>
        </w:rPr>
        <w:t>Hint :</w:t>
      </w:r>
      <w:proofErr w:type="gramEnd"/>
      <w:r w:rsidR="00203ACE">
        <w:rPr>
          <w:szCs w:val="27"/>
        </w:rPr>
        <w:t xml:space="preserve"> Find such an option in the tutorial document)</w:t>
      </w:r>
    </w:p>
    <w:p w14:paraId="44139D79" w14:textId="1064DD6F" w:rsidR="008B048D" w:rsidRDefault="008B048D" w:rsidP="008B048D">
      <w:pPr>
        <w:numPr>
          <w:ilvl w:val="0"/>
          <w:numId w:val="4"/>
        </w:numPr>
        <w:spacing w:before="100" w:beforeAutospacing="1" w:after="100" w:afterAutospacing="1"/>
        <w:jc w:val="both"/>
        <w:rPr>
          <w:ins w:id="24" w:author="C Dobariya, Dixit" w:date="2022-08-01T14:01:00Z"/>
          <w:szCs w:val="27"/>
        </w:rPr>
      </w:pPr>
      <w:ins w:id="25" w:author="C Dobariya, Dixit" w:date="2022-08-01T14:01:00Z">
        <w:r>
          <w:rPr>
            <w:szCs w:val="27"/>
          </w:rPr>
          <w:t xml:space="preserve">Use :1 to go to the first line </w:t>
        </w:r>
      </w:ins>
    </w:p>
    <w:p w14:paraId="088FA46C" w14:textId="70BEA581" w:rsidR="008B048D" w:rsidRDefault="008B048D" w:rsidP="008B048D">
      <w:pPr>
        <w:numPr>
          <w:ilvl w:val="0"/>
          <w:numId w:val="4"/>
        </w:numPr>
        <w:spacing w:before="100" w:beforeAutospacing="1" w:after="100" w:afterAutospacing="1"/>
        <w:jc w:val="both"/>
        <w:rPr>
          <w:ins w:id="26" w:author="C Dobariya, Dixit" w:date="2022-08-01T14:01:00Z"/>
          <w:szCs w:val="27"/>
        </w:rPr>
      </w:pPr>
      <w:ins w:id="27" w:author="C Dobariya, Dixit" w:date="2022-08-01T14:01:00Z">
        <w:r>
          <w:rPr>
            <w:szCs w:val="27"/>
          </w:rPr>
          <w:t>Use ctr + V to enter the visual mode</w:t>
        </w:r>
      </w:ins>
    </w:p>
    <w:p w14:paraId="5CE03967" w14:textId="21DB1E1D" w:rsidR="008B048D" w:rsidRDefault="008B048D" w:rsidP="008B048D">
      <w:pPr>
        <w:numPr>
          <w:ilvl w:val="0"/>
          <w:numId w:val="4"/>
        </w:numPr>
        <w:spacing w:before="100" w:beforeAutospacing="1" w:after="100" w:afterAutospacing="1"/>
        <w:jc w:val="both"/>
        <w:rPr>
          <w:ins w:id="28" w:author="C Dobariya, Dixit" w:date="2022-08-01T14:01:00Z"/>
          <w:szCs w:val="27"/>
        </w:rPr>
      </w:pPr>
      <w:ins w:id="29" w:author="C Dobariya, Dixit" w:date="2022-08-01T14:01:00Z">
        <w:r>
          <w:rPr>
            <w:szCs w:val="27"/>
          </w:rPr>
          <w:t>Hit shift + Enter to shift position and type the line you want to insert</w:t>
        </w:r>
      </w:ins>
    </w:p>
    <w:p w14:paraId="19C68AA0" w14:textId="44548BA3" w:rsidR="008B048D" w:rsidRDefault="00D10C98" w:rsidP="008B048D">
      <w:pPr>
        <w:spacing w:before="100" w:beforeAutospacing="1" w:after="100" w:afterAutospacing="1"/>
        <w:ind w:left="1080"/>
        <w:jc w:val="both"/>
        <w:rPr>
          <w:ins w:id="30" w:author="C Dobariya, Dixit" w:date="2022-08-01T14:01:00Z"/>
          <w:noProof/>
          <w:szCs w:val="27"/>
        </w:rPr>
      </w:pPr>
      <w:ins w:id="31" w:author="C Dobariya, Dixit" w:date="2022-08-01T14:01:00Z">
        <w:r w:rsidRPr="008B048D">
          <w:rPr>
            <w:noProof/>
            <w:szCs w:val="27"/>
          </w:rPr>
          <w:drawing>
            <wp:inline distT="0" distB="0" distL="0" distR="0" wp14:anchorId="67E792E3" wp14:editId="30BFACCA">
              <wp:extent cx="5480050" cy="1352550"/>
              <wp:effectExtent l="0" t="0" r="0" b="0"/>
              <wp:docPr id="13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8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80050" cy="1352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0C222CD9" w14:textId="161F40E6" w:rsidR="008B048D" w:rsidRDefault="008B048D" w:rsidP="008B048D">
      <w:pPr>
        <w:spacing w:before="100" w:beforeAutospacing="1" w:after="100" w:afterAutospacing="1"/>
        <w:ind w:left="1080"/>
        <w:jc w:val="both"/>
        <w:rPr>
          <w:ins w:id="32" w:author="C Dobariya, Dixit" w:date="2022-08-01T14:01:00Z"/>
          <w:noProof/>
          <w:szCs w:val="27"/>
        </w:rPr>
      </w:pPr>
    </w:p>
    <w:p w14:paraId="480976A5" w14:textId="77777777" w:rsidR="008B048D" w:rsidRDefault="008B048D" w:rsidP="008B048D">
      <w:pPr>
        <w:spacing w:before="100" w:beforeAutospacing="1" w:after="100" w:afterAutospacing="1"/>
        <w:ind w:left="1080"/>
        <w:jc w:val="both"/>
        <w:rPr>
          <w:ins w:id="33" w:author="C Dobariya, Dixit" w:date="2022-08-01T14:01:00Z"/>
          <w:szCs w:val="27"/>
        </w:rPr>
      </w:pPr>
    </w:p>
    <w:p w14:paraId="063BF7EF" w14:textId="46EBBE48" w:rsidR="008B048D" w:rsidRDefault="00203ACE" w:rsidP="008B048D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How will you paste a yanked buffer before the current line</w:t>
      </w:r>
      <w:r w:rsidR="008B048D">
        <w:rPr>
          <w:szCs w:val="27"/>
        </w:rPr>
        <w:t>?</w:t>
      </w:r>
    </w:p>
    <w:p w14:paraId="5CEF99CF" w14:textId="1660260C" w:rsidR="008B048D" w:rsidRPr="008B048D" w:rsidRDefault="008B048D" w:rsidP="008B048D">
      <w:pPr>
        <w:numPr>
          <w:ilvl w:val="0"/>
          <w:numId w:val="4"/>
        </w:numPr>
        <w:spacing w:before="100" w:beforeAutospacing="1" w:after="100" w:afterAutospacing="1"/>
        <w:jc w:val="both"/>
        <w:rPr>
          <w:ins w:id="34" w:author="C Dobariya, Dixit" w:date="2022-08-01T14:01:00Z"/>
          <w:szCs w:val="27"/>
        </w:rPr>
      </w:pPr>
      <w:ins w:id="35" w:author="C Dobariya, Dixit" w:date="2022-08-01T14:01:00Z">
        <w:r>
          <w:rPr>
            <w:szCs w:val="27"/>
          </w:rPr>
          <w:t xml:space="preserve">By using </w:t>
        </w:r>
        <w:r>
          <w:rPr>
            <w:b/>
            <w:bCs/>
            <w:szCs w:val="27"/>
          </w:rPr>
          <w:t>P</w:t>
        </w:r>
        <w:r>
          <w:rPr>
            <w:b/>
            <w:bCs/>
            <w:szCs w:val="27"/>
          </w:rPr>
          <w:tab/>
        </w:r>
      </w:ins>
    </w:p>
    <w:p w14:paraId="1E7E28A8" w14:textId="77777777" w:rsidR="008B048D" w:rsidRDefault="008B048D" w:rsidP="008B048D">
      <w:pPr>
        <w:spacing w:before="100" w:beforeAutospacing="1" w:after="100" w:afterAutospacing="1"/>
        <w:ind w:left="720"/>
        <w:jc w:val="both"/>
        <w:rPr>
          <w:ins w:id="36" w:author="C Dobariya, Dixit" w:date="2022-08-01T14:01:00Z"/>
          <w:szCs w:val="27"/>
        </w:rPr>
      </w:pPr>
    </w:p>
    <w:p w14:paraId="303BC4D7" w14:textId="35691F32" w:rsidR="00614660" w:rsidRDefault="00614660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Search the document for a string “</w:t>
      </w:r>
      <w:proofErr w:type="spellStart"/>
      <w:smartTag w:uri="urn:schemas-microsoft-com:office:smarttags" w:element="City">
        <w:smartTag w:uri="urn:schemas-microsoft-com:office:smarttags" w:element="place">
          <w:r>
            <w:rPr>
              <w:szCs w:val="27"/>
            </w:rPr>
            <w:t>delhi</w:t>
          </w:r>
        </w:smartTag>
      </w:smartTag>
      <w:proofErr w:type="spellEnd"/>
      <w:r>
        <w:rPr>
          <w:szCs w:val="27"/>
        </w:rPr>
        <w:t>”</w:t>
      </w:r>
    </w:p>
    <w:p w14:paraId="1CDE8BF2" w14:textId="360A9FF0" w:rsidR="008C3515" w:rsidRDefault="00D10C98" w:rsidP="008C3515">
      <w:pPr>
        <w:spacing w:before="100" w:beforeAutospacing="1" w:after="100" w:afterAutospacing="1"/>
        <w:ind w:left="720"/>
        <w:jc w:val="both"/>
        <w:rPr>
          <w:ins w:id="37" w:author="C Dobariya, Dixit" w:date="2022-08-01T14:01:00Z"/>
          <w:szCs w:val="27"/>
        </w:rPr>
      </w:pPr>
      <w:ins w:id="38" w:author="C Dobariya, Dixit" w:date="2022-08-01T14:01:00Z">
        <w:r w:rsidRPr="008C3515">
          <w:rPr>
            <w:noProof/>
            <w:szCs w:val="27"/>
          </w:rPr>
          <w:drawing>
            <wp:inline distT="0" distB="0" distL="0" distR="0" wp14:anchorId="6BB276ED" wp14:editId="2DDDEE45">
              <wp:extent cx="2171700" cy="590550"/>
              <wp:effectExtent l="0" t="0" r="0" b="0"/>
              <wp:docPr id="15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171700" cy="590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7FFB3921" w14:textId="6A46F3CB" w:rsidR="00614660" w:rsidRDefault="00614660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Replace a single occurrence of “</w:t>
      </w:r>
      <w:proofErr w:type="spellStart"/>
      <w:smartTag w:uri="urn:schemas-microsoft-com:office:smarttags" w:element="City">
        <w:smartTag w:uri="urn:schemas-microsoft-com:office:smarttags" w:element="place">
          <w:r>
            <w:rPr>
              <w:szCs w:val="27"/>
            </w:rPr>
            <w:t>delhi</w:t>
          </w:r>
        </w:smartTag>
      </w:smartTag>
      <w:proofErr w:type="spellEnd"/>
      <w:r>
        <w:rPr>
          <w:szCs w:val="27"/>
        </w:rPr>
        <w:t>” with “Mumbai”</w:t>
      </w:r>
    </w:p>
    <w:p w14:paraId="3F03A1DD" w14:textId="13CB34A7" w:rsidR="00095DC7" w:rsidRDefault="00D10C98" w:rsidP="00095DC7">
      <w:pPr>
        <w:spacing w:before="100" w:beforeAutospacing="1" w:after="100" w:afterAutospacing="1"/>
        <w:ind w:left="720"/>
        <w:jc w:val="both"/>
        <w:rPr>
          <w:ins w:id="39" w:author="C Dobariya, Dixit" w:date="2022-08-01T14:01:00Z"/>
          <w:szCs w:val="27"/>
        </w:rPr>
      </w:pPr>
      <w:ins w:id="40" w:author="C Dobariya, Dixit" w:date="2022-08-01T14:01:00Z">
        <w:r w:rsidRPr="00095DC7">
          <w:rPr>
            <w:noProof/>
            <w:szCs w:val="27"/>
          </w:rPr>
          <w:drawing>
            <wp:inline distT="0" distB="0" distL="0" distR="0" wp14:anchorId="708182B8" wp14:editId="3E6A6C58">
              <wp:extent cx="5492750" cy="1974850"/>
              <wp:effectExtent l="0" t="0" r="0" b="0"/>
              <wp:docPr id="16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2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92750" cy="197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63CB9CB3" w14:textId="7720A40F" w:rsidR="00614660" w:rsidRDefault="00614660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Replace all occurrences of “</w:t>
      </w:r>
      <w:smartTag w:uri="urn:schemas-microsoft-com:office:smarttags" w:element="City">
        <w:smartTag w:uri="urn:schemas-microsoft-com:office:smarttags" w:element="place">
          <w:r>
            <w:rPr>
              <w:szCs w:val="27"/>
            </w:rPr>
            <w:t>delhi</w:t>
          </w:r>
        </w:smartTag>
      </w:smartTag>
      <w:r>
        <w:rPr>
          <w:szCs w:val="27"/>
        </w:rPr>
        <w:t>” on a particular line with “Mumbai” using one command</w:t>
      </w:r>
      <w:ins w:id="41" w:author="C Dobariya, Dixit" w:date="2022-08-01T14:01:00Z">
        <w:r w:rsidR="00095DC7">
          <w:rPr>
            <w:szCs w:val="27"/>
          </w:rPr>
          <w:t>.</w:t>
        </w:r>
      </w:ins>
    </w:p>
    <w:p w14:paraId="3A42BF46" w14:textId="51BB5F1F" w:rsidR="007359E1" w:rsidRDefault="007359E1" w:rsidP="007359E1">
      <w:pPr>
        <w:numPr>
          <w:ilvl w:val="0"/>
          <w:numId w:val="4"/>
        </w:numPr>
        <w:spacing w:before="100" w:beforeAutospacing="1" w:after="100" w:afterAutospacing="1"/>
        <w:jc w:val="both"/>
        <w:rPr>
          <w:ins w:id="42" w:author="C Dobariya, Dixit" w:date="2022-08-01T14:01:00Z"/>
          <w:szCs w:val="27"/>
        </w:rPr>
      </w:pPr>
      <w:ins w:id="43" w:author="C Dobariya, Dixit" w:date="2022-08-01T14:01:00Z">
        <w:r>
          <w:rPr>
            <w:b/>
            <w:bCs/>
            <w:szCs w:val="27"/>
          </w:rPr>
          <w:t>:6s/</w:t>
        </w:r>
        <w:proofErr w:type="spellStart"/>
        <w:r>
          <w:rPr>
            <w:b/>
            <w:bCs/>
            <w:szCs w:val="27"/>
          </w:rPr>
          <w:t>delhi</w:t>
        </w:r>
        <w:proofErr w:type="spellEnd"/>
        <w:r>
          <w:rPr>
            <w:b/>
            <w:bCs/>
            <w:szCs w:val="27"/>
          </w:rPr>
          <w:t>/Mumbai/g</w:t>
        </w:r>
      </w:ins>
    </w:p>
    <w:p w14:paraId="00B0FB92" w14:textId="764BA7AB" w:rsidR="007359E1" w:rsidRDefault="00D10C98" w:rsidP="007359E1">
      <w:pPr>
        <w:spacing w:before="100" w:beforeAutospacing="1" w:after="100" w:afterAutospacing="1"/>
        <w:ind w:left="360"/>
        <w:jc w:val="both"/>
        <w:rPr>
          <w:ins w:id="44" w:author="C Dobariya, Dixit" w:date="2022-08-01T14:01:00Z"/>
          <w:szCs w:val="27"/>
        </w:rPr>
      </w:pPr>
      <w:ins w:id="45" w:author="C Dobariya, Dixit" w:date="2022-08-01T14:01:00Z">
        <w:r w:rsidRPr="007359E1">
          <w:rPr>
            <w:noProof/>
            <w:szCs w:val="27"/>
          </w:rPr>
          <w:drawing>
            <wp:inline distT="0" distB="0" distL="0" distR="0" wp14:anchorId="4189B381" wp14:editId="2F1C934C">
              <wp:extent cx="3829050" cy="2171700"/>
              <wp:effectExtent l="0" t="0" r="0" b="0"/>
              <wp:docPr id="17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2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29050" cy="2171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46348BBE" w14:textId="77777777" w:rsidR="00095DC7" w:rsidRDefault="00095DC7" w:rsidP="00095DC7">
      <w:pPr>
        <w:spacing w:before="100" w:beforeAutospacing="1" w:after="100" w:afterAutospacing="1"/>
        <w:ind w:left="720"/>
        <w:jc w:val="both"/>
        <w:rPr>
          <w:ins w:id="46" w:author="C Dobariya, Dixit" w:date="2022-08-01T14:01:00Z"/>
          <w:szCs w:val="27"/>
        </w:rPr>
      </w:pPr>
    </w:p>
    <w:p w14:paraId="154766A8" w14:textId="1C3CF6CA" w:rsidR="00614660" w:rsidRDefault="00614660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lastRenderedPageBreak/>
        <w:t>Replace “</w:t>
      </w:r>
      <w:proofErr w:type="spellStart"/>
      <w:smartTag w:uri="urn:schemas-microsoft-com:office:smarttags" w:element="City">
        <w:smartTag w:uri="urn:schemas-microsoft-com:office:smarttags" w:element="place">
          <w:r>
            <w:rPr>
              <w:szCs w:val="27"/>
            </w:rPr>
            <w:t>delhi</w:t>
          </w:r>
        </w:smartTag>
      </w:smartTag>
      <w:proofErr w:type="spellEnd"/>
      <w:r>
        <w:rPr>
          <w:szCs w:val="27"/>
        </w:rPr>
        <w:t>” with “</w:t>
      </w:r>
      <w:proofErr w:type="spellStart"/>
      <w:r>
        <w:rPr>
          <w:szCs w:val="27"/>
        </w:rPr>
        <w:t>mumbai</w:t>
      </w:r>
      <w:proofErr w:type="spellEnd"/>
      <w:r>
        <w:rPr>
          <w:szCs w:val="27"/>
        </w:rPr>
        <w:t>” for the entire document using one command.</w:t>
      </w:r>
    </w:p>
    <w:p w14:paraId="69D464A5" w14:textId="10AC3200" w:rsidR="007359E1" w:rsidRDefault="007359E1" w:rsidP="007359E1">
      <w:pPr>
        <w:numPr>
          <w:ilvl w:val="0"/>
          <w:numId w:val="4"/>
        </w:numPr>
        <w:spacing w:before="100" w:beforeAutospacing="1" w:after="100" w:afterAutospacing="1"/>
        <w:jc w:val="both"/>
        <w:rPr>
          <w:ins w:id="47" w:author="C Dobariya, Dixit" w:date="2022-08-01T14:01:00Z"/>
          <w:b/>
          <w:bCs/>
          <w:szCs w:val="27"/>
        </w:rPr>
      </w:pPr>
      <w:proofErr w:type="gramStart"/>
      <w:ins w:id="48" w:author="C Dobariya, Dixit" w:date="2022-08-01T14:01:00Z">
        <w:r w:rsidRPr="007359E1">
          <w:rPr>
            <w:b/>
            <w:bCs/>
            <w:szCs w:val="27"/>
          </w:rPr>
          <w:t>:.,</w:t>
        </w:r>
        <w:proofErr w:type="gramEnd"/>
        <w:r w:rsidRPr="007359E1">
          <w:rPr>
            <w:b/>
            <w:bCs/>
            <w:szCs w:val="27"/>
          </w:rPr>
          <w:t>$</w:t>
        </w:r>
        <w:r>
          <w:rPr>
            <w:b/>
            <w:bCs/>
            <w:szCs w:val="27"/>
          </w:rPr>
          <w:t>s/</w:t>
        </w:r>
        <w:proofErr w:type="spellStart"/>
        <w:r>
          <w:rPr>
            <w:b/>
            <w:bCs/>
            <w:szCs w:val="27"/>
          </w:rPr>
          <w:t>delhi</w:t>
        </w:r>
        <w:proofErr w:type="spellEnd"/>
        <w:r>
          <w:rPr>
            <w:b/>
            <w:bCs/>
            <w:szCs w:val="27"/>
          </w:rPr>
          <w:t>/Mumbai/g</w:t>
        </w:r>
      </w:ins>
    </w:p>
    <w:p w14:paraId="3906D2FD" w14:textId="3D59E38E" w:rsidR="007359E1" w:rsidRPr="007359E1" w:rsidRDefault="00D10C98" w:rsidP="007359E1">
      <w:pPr>
        <w:spacing w:before="100" w:beforeAutospacing="1" w:after="100" w:afterAutospacing="1"/>
        <w:ind w:left="1080"/>
        <w:jc w:val="both"/>
        <w:rPr>
          <w:ins w:id="49" w:author="C Dobariya, Dixit" w:date="2022-08-01T14:01:00Z"/>
          <w:b/>
          <w:bCs/>
          <w:szCs w:val="27"/>
        </w:rPr>
      </w:pPr>
      <w:ins w:id="50" w:author="C Dobariya, Dixit" w:date="2022-08-01T14:01:00Z">
        <w:r w:rsidRPr="007359E1">
          <w:rPr>
            <w:b/>
            <w:noProof/>
            <w:szCs w:val="27"/>
          </w:rPr>
          <w:drawing>
            <wp:inline distT="0" distB="0" distL="0" distR="0" wp14:anchorId="5A32691E" wp14:editId="3C2D9FD8">
              <wp:extent cx="4997450" cy="2946400"/>
              <wp:effectExtent l="0" t="0" r="0" b="0"/>
              <wp:docPr id="19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2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997450" cy="294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6F39F686" w14:textId="64E78F5E" w:rsidR="000B78BD" w:rsidRDefault="000B78BD" w:rsidP="000B78BD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Replace all occurrences of “</w:t>
      </w:r>
      <w:proofErr w:type="spellStart"/>
      <w:smartTag w:uri="urn:schemas-microsoft-com:office:smarttags" w:element="place">
        <w:smartTag w:uri="urn:schemas-microsoft-com:office:smarttags" w:element="City">
          <w:r>
            <w:rPr>
              <w:szCs w:val="27"/>
            </w:rPr>
            <w:t>delhi</w:t>
          </w:r>
        </w:smartTag>
      </w:smartTag>
      <w:proofErr w:type="spellEnd"/>
      <w:r>
        <w:rPr>
          <w:szCs w:val="27"/>
        </w:rPr>
        <w:t>” with “</w:t>
      </w:r>
      <w:proofErr w:type="spellStart"/>
      <w:r>
        <w:rPr>
          <w:szCs w:val="27"/>
        </w:rPr>
        <w:t>mumbai</w:t>
      </w:r>
      <w:proofErr w:type="spellEnd"/>
      <w:r>
        <w:rPr>
          <w:szCs w:val="27"/>
        </w:rPr>
        <w:t>” for part of a document (</w:t>
      </w:r>
      <w:proofErr w:type="gramStart"/>
      <w:r>
        <w:rPr>
          <w:szCs w:val="27"/>
        </w:rPr>
        <w:t>e.g.</w:t>
      </w:r>
      <w:proofErr w:type="gramEnd"/>
      <w:r>
        <w:rPr>
          <w:szCs w:val="27"/>
        </w:rPr>
        <w:t xml:space="preserve"> line number 13 to 37).</w:t>
      </w:r>
    </w:p>
    <w:p w14:paraId="2273FCC4" w14:textId="1FD12590" w:rsidR="007359E1" w:rsidRPr="007359E1" w:rsidRDefault="007359E1" w:rsidP="007359E1">
      <w:pPr>
        <w:numPr>
          <w:ilvl w:val="0"/>
          <w:numId w:val="4"/>
        </w:numPr>
        <w:spacing w:before="100" w:beforeAutospacing="1" w:after="100" w:afterAutospacing="1"/>
        <w:jc w:val="both"/>
        <w:rPr>
          <w:ins w:id="51" w:author="C Dobariya, Dixit" w:date="2022-08-01T14:01:00Z"/>
          <w:szCs w:val="27"/>
        </w:rPr>
      </w:pPr>
      <w:ins w:id="52" w:author="C Dobariya, Dixit" w:date="2022-08-01T14:01:00Z">
        <w:r>
          <w:rPr>
            <w:b/>
            <w:bCs/>
            <w:szCs w:val="27"/>
          </w:rPr>
          <w:t>:13,37s/</w:t>
        </w:r>
        <w:proofErr w:type="spellStart"/>
        <w:r>
          <w:rPr>
            <w:b/>
            <w:bCs/>
            <w:szCs w:val="27"/>
          </w:rPr>
          <w:t>delhi</w:t>
        </w:r>
        <w:proofErr w:type="spellEnd"/>
        <w:r>
          <w:rPr>
            <w:b/>
            <w:bCs/>
            <w:szCs w:val="27"/>
          </w:rPr>
          <w:t>/Mumbai</w:t>
        </w:r>
      </w:ins>
    </w:p>
    <w:p w14:paraId="76E9BB0E" w14:textId="7B413E83" w:rsidR="007359E1" w:rsidRDefault="00D10C98" w:rsidP="007359E1">
      <w:pPr>
        <w:spacing w:before="100" w:beforeAutospacing="1" w:after="100" w:afterAutospacing="1"/>
        <w:ind w:left="1080"/>
        <w:jc w:val="both"/>
        <w:rPr>
          <w:ins w:id="53" w:author="C Dobariya, Dixit" w:date="2022-08-01T14:01:00Z"/>
          <w:szCs w:val="27"/>
        </w:rPr>
      </w:pPr>
      <w:ins w:id="54" w:author="C Dobariya, Dixit" w:date="2022-08-01T14:01:00Z">
        <w:r w:rsidRPr="007359E1">
          <w:rPr>
            <w:noProof/>
            <w:szCs w:val="27"/>
          </w:rPr>
          <w:drawing>
            <wp:inline distT="0" distB="0" distL="0" distR="0" wp14:anchorId="0B3831F6" wp14:editId="675677DD">
              <wp:extent cx="5486400" cy="3022600"/>
              <wp:effectExtent l="0" t="0" r="0" b="0"/>
              <wp:docPr id="2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23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86400" cy="3022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1DB35510" w14:textId="2E444162" w:rsidR="000B78BD" w:rsidRDefault="000B78BD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Undo the above command</w:t>
      </w:r>
    </w:p>
    <w:p w14:paraId="0B8D23E6" w14:textId="7F8317E2" w:rsidR="00E774B2" w:rsidRPr="00E774B2" w:rsidRDefault="00E774B2" w:rsidP="00E774B2">
      <w:pPr>
        <w:numPr>
          <w:ilvl w:val="0"/>
          <w:numId w:val="4"/>
        </w:numPr>
        <w:spacing w:before="100" w:beforeAutospacing="1" w:after="100" w:afterAutospacing="1"/>
        <w:jc w:val="both"/>
        <w:rPr>
          <w:ins w:id="55" w:author="C Dobariya, Dixit" w:date="2022-08-01T14:01:00Z"/>
          <w:szCs w:val="27"/>
        </w:rPr>
      </w:pPr>
      <w:ins w:id="56" w:author="C Dobariya, Dixit" w:date="2022-08-01T14:01:00Z">
        <w:r>
          <w:rPr>
            <w:szCs w:val="27"/>
          </w:rPr>
          <w:t xml:space="preserve">On command mode hit </w:t>
        </w:r>
        <w:r>
          <w:rPr>
            <w:b/>
            <w:bCs/>
            <w:szCs w:val="27"/>
          </w:rPr>
          <w:t>u</w:t>
        </w:r>
      </w:ins>
    </w:p>
    <w:p w14:paraId="63383D20" w14:textId="01B63531" w:rsidR="00E774B2" w:rsidRDefault="00D10C98" w:rsidP="00E774B2">
      <w:pPr>
        <w:spacing w:before="100" w:beforeAutospacing="1" w:after="100" w:afterAutospacing="1"/>
        <w:ind w:left="1080"/>
        <w:jc w:val="both"/>
        <w:rPr>
          <w:ins w:id="57" w:author="C Dobariya, Dixit" w:date="2022-08-01T14:01:00Z"/>
          <w:szCs w:val="27"/>
        </w:rPr>
      </w:pPr>
      <w:ins w:id="58" w:author="C Dobariya, Dixit" w:date="2022-08-01T14:01:00Z">
        <w:r w:rsidRPr="00E774B2">
          <w:rPr>
            <w:noProof/>
            <w:szCs w:val="27"/>
          </w:rPr>
          <w:lastRenderedPageBreak/>
          <w:drawing>
            <wp:inline distT="0" distB="0" distL="0" distR="0" wp14:anchorId="45BCEACA" wp14:editId="1ADF4065">
              <wp:extent cx="4838700" cy="2673350"/>
              <wp:effectExtent l="0" t="0" r="0" b="0"/>
              <wp:docPr id="22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24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838700" cy="2673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03D30D53" w14:textId="7D60160F" w:rsidR="000B78BD" w:rsidRDefault="000B78BD" w:rsidP="000B78BD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Replace only the first occurrence of “</w:t>
      </w:r>
      <w:proofErr w:type="spellStart"/>
      <w:smartTag w:uri="urn:schemas-microsoft-com:office:smarttags" w:element="City">
        <w:smartTag w:uri="urn:schemas-microsoft-com:office:smarttags" w:element="place">
          <w:r>
            <w:rPr>
              <w:szCs w:val="27"/>
            </w:rPr>
            <w:t>delhi</w:t>
          </w:r>
        </w:smartTag>
      </w:smartTag>
      <w:proofErr w:type="spellEnd"/>
      <w:r>
        <w:rPr>
          <w:szCs w:val="27"/>
        </w:rPr>
        <w:t>” with “</w:t>
      </w:r>
      <w:proofErr w:type="spellStart"/>
      <w:r>
        <w:rPr>
          <w:szCs w:val="27"/>
        </w:rPr>
        <w:t>mumbai</w:t>
      </w:r>
      <w:proofErr w:type="spellEnd"/>
      <w:r>
        <w:rPr>
          <w:szCs w:val="27"/>
        </w:rPr>
        <w:t>” in each line, for part of a document (</w:t>
      </w:r>
      <w:proofErr w:type="gramStart"/>
      <w:r>
        <w:rPr>
          <w:szCs w:val="27"/>
        </w:rPr>
        <w:t>e.g.</w:t>
      </w:r>
      <w:proofErr w:type="gramEnd"/>
      <w:r>
        <w:rPr>
          <w:szCs w:val="27"/>
        </w:rPr>
        <w:t xml:space="preserve"> line number 13 to 37).</w:t>
      </w:r>
    </w:p>
    <w:p w14:paraId="6A3B4657" w14:textId="3E0E6FB4" w:rsidR="00E774B2" w:rsidRDefault="00B777D8" w:rsidP="00B777D8">
      <w:pPr>
        <w:numPr>
          <w:ilvl w:val="0"/>
          <w:numId w:val="4"/>
        </w:numPr>
        <w:spacing w:before="100" w:beforeAutospacing="1" w:after="100" w:afterAutospacing="1"/>
        <w:jc w:val="both"/>
        <w:rPr>
          <w:b/>
          <w:bCs/>
          <w:szCs w:val="27"/>
        </w:rPr>
      </w:pPr>
      <w:r w:rsidRPr="00B777D8">
        <w:rPr>
          <w:b/>
          <w:bCs/>
          <w:szCs w:val="27"/>
        </w:rPr>
        <w:t>:13,37s/&lt;</w:t>
      </w:r>
      <w:proofErr w:type="spellStart"/>
      <w:r w:rsidRPr="00B777D8">
        <w:rPr>
          <w:b/>
          <w:bCs/>
          <w:szCs w:val="27"/>
        </w:rPr>
        <w:t>delhi</w:t>
      </w:r>
      <w:proofErr w:type="spellEnd"/>
      <w:r w:rsidRPr="00B777D8">
        <w:rPr>
          <w:b/>
          <w:bCs/>
          <w:szCs w:val="27"/>
        </w:rPr>
        <w:t>&gt;/Mumbai/g</w:t>
      </w:r>
    </w:p>
    <w:p w14:paraId="4AE028A1" w14:textId="210C8A72" w:rsidR="00B777D8" w:rsidRPr="00B777D8" w:rsidRDefault="00D10C98" w:rsidP="00B777D8">
      <w:pPr>
        <w:numPr>
          <w:ilvl w:val="0"/>
          <w:numId w:val="4"/>
        </w:numPr>
        <w:spacing w:before="100" w:beforeAutospacing="1" w:after="100" w:afterAutospacing="1"/>
        <w:jc w:val="both"/>
        <w:rPr>
          <w:ins w:id="59" w:author="C Dobariya, Dixit" w:date="2022-08-01T14:01:00Z"/>
          <w:b/>
          <w:bCs/>
          <w:szCs w:val="27"/>
        </w:rPr>
      </w:pPr>
      <w:r w:rsidRPr="00B777D8">
        <w:rPr>
          <w:b/>
          <w:noProof/>
          <w:szCs w:val="27"/>
        </w:rPr>
        <w:drawing>
          <wp:inline distT="0" distB="0" distL="0" distR="0" wp14:anchorId="3AEB59B6" wp14:editId="7B2A4E58">
            <wp:extent cx="5492750" cy="3022600"/>
            <wp:effectExtent l="0" t="0" r="0" b="0"/>
            <wp:docPr id="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75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2D9B4" w14:textId="21568802" w:rsidR="000B78BD" w:rsidRDefault="000B78BD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Undo the above comment</w:t>
      </w:r>
      <w:r w:rsidR="00B329D0">
        <w:rPr>
          <w:szCs w:val="27"/>
        </w:rPr>
        <w:t>. Redo it. Undo it again.</w:t>
      </w:r>
    </w:p>
    <w:p w14:paraId="0FAC8282" w14:textId="764B8191" w:rsidR="001560C8" w:rsidRPr="001560C8" w:rsidRDefault="001560C8" w:rsidP="001560C8">
      <w:pPr>
        <w:numPr>
          <w:ilvl w:val="0"/>
          <w:numId w:val="4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 xml:space="preserve">Press </w:t>
      </w:r>
      <w:r>
        <w:rPr>
          <w:b/>
          <w:bCs/>
          <w:szCs w:val="27"/>
        </w:rPr>
        <w:t>u</w:t>
      </w:r>
    </w:p>
    <w:p w14:paraId="49B682E6" w14:textId="6059D032" w:rsidR="001560C8" w:rsidRPr="001560C8" w:rsidRDefault="001560C8" w:rsidP="001560C8">
      <w:pPr>
        <w:numPr>
          <w:ilvl w:val="0"/>
          <w:numId w:val="4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 xml:space="preserve">Hold </w:t>
      </w:r>
      <w:r>
        <w:rPr>
          <w:b/>
          <w:bCs/>
          <w:szCs w:val="27"/>
        </w:rPr>
        <w:t>Ctrl and press r</w:t>
      </w:r>
    </w:p>
    <w:p w14:paraId="7094F4E3" w14:textId="66FF9A17" w:rsidR="001560C8" w:rsidRDefault="001560C8" w:rsidP="001560C8">
      <w:pPr>
        <w:numPr>
          <w:ilvl w:val="0"/>
          <w:numId w:val="4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 xml:space="preserve">Press </w:t>
      </w:r>
      <w:r>
        <w:rPr>
          <w:b/>
          <w:bCs/>
          <w:szCs w:val="27"/>
        </w:rPr>
        <w:t>u</w:t>
      </w:r>
    </w:p>
    <w:p w14:paraId="3C6FEA01" w14:textId="5157E543" w:rsidR="00B777D8" w:rsidRDefault="00D10C98" w:rsidP="00B777D8">
      <w:pPr>
        <w:spacing w:before="100" w:beforeAutospacing="1" w:after="100" w:afterAutospacing="1"/>
        <w:ind w:left="720"/>
        <w:jc w:val="both"/>
        <w:rPr>
          <w:noProof/>
          <w:szCs w:val="27"/>
        </w:rPr>
      </w:pPr>
      <w:r w:rsidRPr="00B777D8">
        <w:rPr>
          <w:noProof/>
          <w:szCs w:val="27"/>
        </w:rPr>
        <w:lastRenderedPageBreak/>
        <w:drawing>
          <wp:inline distT="0" distB="0" distL="0" distR="0" wp14:anchorId="4D8FA739" wp14:editId="750163A0">
            <wp:extent cx="3981450" cy="2165350"/>
            <wp:effectExtent l="0" t="0" r="0" b="0"/>
            <wp:docPr id="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97D52" w14:textId="0E44D00E" w:rsidR="00B777D8" w:rsidRDefault="00D10C98" w:rsidP="00B777D8">
      <w:pPr>
        <w:spacing w:before="100" w:beforeAutospacing="1" w:after="100" w:afterAutospacing="1"/>
        <w:ind w:left="720"/>
        <w:jc w:val="both"/>
        <w:rPr>
          <w:szCs w:val="27"/>
        </w:rPr>
      </w:pPr>
      <w:r w:rsidRPr="001560C8">
        <w:rPr>
          <w:noProof/>
          <w:szCs w:val="27"/>
        </w:rPr>
        <w:drawing>
          <wp:inline distT="0" distB="0" distL="0" distR="0" wp14:anchorId="0C881EEE" wp14:editId="17AE216B">
            <wp:extent cx="4425950" cy="2533650"/>
            <wp:effectExtent l="0" t="0" r="0" b="0"/>
            <wp:docPr id="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9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6C334" w14:textId="76C74AB4" w:rsidR="000B78BD" w:rsidRDefault="000B78BD" w:rsidP="000B78BD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Replace all occurrences of “</w:t>
      </w:r>
      <w:proofErr w:type="spellStart"/>
      <w:smartTag w:uri="urn:schemas-microsoft-com:office:smarttags" w:element="place">
        <w:smartTag w:uri="urn:schemas-microsoft-com:office:smarttags" w:element="City">
          <w:r>
            <w:rPr>
              <w:szCs w:val="27"/>
            </w:rPr>
            <w:t>delhi</w:t>
          </w:r>
        </w:smartTag>
      </w:smartTag>
      <w:proofErr w:type="spellEnd"/>
      <w:r>
        <w:rPr>
          <w:szCs w:val="27"/>
        </w:rPr>
        <w:t>” with “</w:t>
      </w:r>
      <w:proofErr w:type="spellStart"/>
      <w:r>
        <w:rPr>
          <w:szCs w:val="27"/>
        </w:rPr>
        <w:t>mumbai</w:t>
      </w:r>
      <w:proofErr w:type="spellEnd"/>
      <w:r>
        <w:rPr>
          <w:szCs w:val="27"/>
        </w:rPr>
        <w:t>” for complete file interactively.</w:t>
      </w:r>
    </w:p>
    <w:p w14:paraId="5689E03D" w14:textId="5F83FD6E" w:rsidR="001560C8" w:rsidRDefault="001560C8" w:rsidP="001560C8">
      <w:pPr>
        <w:numPr>
          <w:ilvl w:val="0"/>
          <w:numId w:val="4"/>
        </w:numPr>
        <w:spacing w:before="100" w:beforeAutospacing="1" w:after="100" w:afterAutospacing="1"/>
        <w:jc w:val="both"/>
        <w:rPr>
          <w:b/>
          <w:bCs/>
          <w:szCs w:val="27"/>
        </w:rPr>
      </w:pPr>
      <w:proofErr w:type="gramStart"/>
      <w:r w:rsidRPr="001560C8">
        <w:rPr>
          <w:b/>
          <w:bCs/>
          <w:szCs w:val="27"/>
        </w:rPr>
        <w:t>:.,</w:t>
      </w:r>
      <w:proofErr w:type="gramEnd"/>
      <w:r w:rsidRPr="001560C8">
        <w:rPr>
          <w:b/>
          <w:bCs/>
          <w:szCs w:val="27"/>
        </w:rPr>
        <w:t>$s/</w:t>
      </w:r>
      <w:proofErr w:type="spellStart"/>
      <w:r w:rsidRPr="001560C8">
        <w:rPr>
          <w:b/>
          <w:bCs/>
          <w:szCs w:val="27"/>
        </w:rPr>
        <w:t>delhi</w:t>
      </w:r>
      <w:proofErr w:type="spellEnd"/>
      <w:r w:rsidRPr="001560C8">
        <w:rPr>
          <w:b/>
          <w:bCs/>
          <w:szCs w:val="27"/>
        </w:rPr>
        <w:t>\|Delhi/Mumbai/g</w:t>
      </w:r>
    </w:p>
    <w:p w14:paraId="659E46F7" w14:textId="142B2C25" w:rsidR="001560C8" w:rsidRPr="001560C8" w:rsidRDefault="00D10C98" w:rsidP="001560C8">
      <w:pPr>
        <w:numPr>
          <w:ilvl w:val="0"/>
          <w:numId w:val="4"/>
        </w:numPr>
        <w:spacing w:before="100" w:beforeAutospacing="1" w:after="100" w:afterAutospacing="1"/>
        <w:jc w:val="both"/>
        <w:rPr>
          <w:b/>
          <w:bCs/>
          <w:szCs w:val="27"/>
        </w:rPr>
      </w:pPr>
      <w:r w:rsidRPr="001560C8">
        <w:rPr>
          <w:noProof/>
          <w:szCs w:val="27"/>
        </w:rPr>
        <w:drawing>
          <wp:inline distT="0" distB="0" distL="0" distR="0" wp14:anchorId="0415620D" wp14:editId="26227D3C">
            <wp:extent cx="4425950" cy="2533650"/>
            <wp:effectExtent l="0" t="0" r="0" b="0"/>
            <wp:docPr id="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9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5C249" w14:textId="77777777" w:rsidR="001560C8" w:rsidRPr="001560C8" w:rsidRDefault="001560C8" w:rsidP="001560C8">
      <w:pPr>
        <w:spacing w:before="100" w:beforeAutospacing="1" w:after="100" w:afterAutospacing="1"/>
        <w:ind w:left="1080"/>
        <w:jc w:val="both"/>
        <w:rPr>
          <w:b/>
          <w:bCs/>
          <w:szCs w:val="27"/>
        </w:rPr>
      </w:pPr>
    </w:p>
    <w:p w14:paraId="458B828C" w14:textId="36DB2198" w:rsidR="000B78BD" w:rsidRDefault="000B78BD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lastRenderedPageBreak/>
        <w:t>Search for a word backwards. Loop through all matches.</w:t>
      </w:r>
    </w:p>
    <w:p w14:paraId="39125517" w14:textId="0187AE9E" w:rsidR="001560C8" w:rsidRPr="001560C8" w:rsidRDefault="001560C8" w:rsidP="001560C8">
      <w:pPr>
        <w:numPr>
          <w:ilvl w:val="0"/>
          <w:numId w:val="4"/>
        </w:numPr>
        <w:spacing w:before="100" w:beforeAutospacing="1" w:after="100" w:afterAutospacing="1"/>
        <w:jc w:val="both"/>
        <w:rPr>
          <w:b/>
          <w:bCs/>
          <w:szCs w:val="27"/>
        </w:rPr>
      </w:pPr>
      <w:proofErr w:type="gramStart"/>
      <w:r>
        <w:rPr>
          <w:b/>
          <w:bCs/>
          <w:szCs w:val="27"/>
        </w:rPr>
        <w:t>?</w:t>
      </w:r>
      <w:r w:rsidRPr="001560C8">
        <w:rPr>
          <w:b/>
          <w:bCs/>
          <w:szCs w:val="27"/>
        </w:rPr>
        <w:t>Delhi</w:t>
      </w:r>
      <w:proofErr w:type="gramEnd"/>
    </w:p>
    <w:p w14:paraId="141C1AD7" w14:textId="4D428737" w:rsidR="000B78BD" w:rsidRDefault="000B78BD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 xml:space="preserve">Search for a word </w:t>
      </w:r>
      <w:proofErr w:type="gramStart"/>
      <w:r>
        <w:rPr>
          <w:szCs w:val="27"/>
        </w:rPr>
        <w:t>forwards</w:t>
      </w:r>
      <w:proofErr w:type="gramEnd"/>
      <w:r>
        <w:rPr>
          <w:szCs w:val="27"/>
        </w:rPr>
        <w:t>. Loop through all matches</w:t>
      </w:r>
    </w:p>
    <w:p w14:paraId="0C4A1C15" w14:textId="371E92E6" w:rsidR="001560C8" w:rsidRPr="001560C8" w:rsidRDefault="001560C8" w:rsidP="001560C8">
      <w:pPr>
        <w:numPr>
          <w:ilvl w:val="0"/>
          <w:numId w:val="4"/>
        </w:numPr>
        <w:spacing w:before="100" w:beforeAutospacing="1" w:after="100" w:afterAutospacing="1"/>
        <w:jc w:val="both"/>
        <w:rPr>
          <w:b/>
          <w:bCs/>
          <w:szCs w:val="27"/>
        </w:rPr>
      </w:pPr>
      <w:r w:rsidRPr="001560C8">
        <w:rPr>
          <w:b/>
          <w:bCs/>
          <w:szCs w:val="27"/>
        </w:rPr>
        <w:t>/Delhi</w:t>
      </w:r>
    </w:p>
    <w:p w14:paraId="153E65C0" w14:textId="2AF640DF" w:rsidR="000B78BD" w:rsidRDefault="000B78BD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Join two lines together.</w:t>
      </w:r>
    </w:p>
    <w:p w14:paraId="44237125" w14:textId="428B136A" w:rsidR="001560C8" w:rsidRDefault="00147E08" w:rsidP="00147E08">
      <w:pPr>
        <w:numPr>
          <w:ilvl w:val="0"/>
          <w:numId w:val="4"/>
        </w:numPr>
        <w:spacing w:before="100" w:beforeAutospacing="1" w:after="100" w:afterAutospacing="1"/>
        <w:jc w:val="both"/>
        <w:rPr>
          <w:szCs w:val="27"/>
        </w:rPr>
      </w:pPr>
      <w:ins w:id="60" w:author="C Dobariya, Dixit" w:date="2022-08-01T14:01:00Z">
        <w:r>
          <w:rPr>
            <w:rFonts w:ascii="Arial" w:hAnsi="Arial" w:cs="Arial"/>
            <w:b/>
            <w:bCs/>
            <w:color w:val="202124"/>
            <w:shd w:val="clear" w:color="auto" w:fill="FFFFFF"/>
          </w:rPr>
          <w:t xml:space="preserve">position the cursor anywhere on the </w:t>
        </w:r>
      </w:ins>
      <w:r>
        <w:rPr>
          <w:rFonts w:ascii="Arial" w:hAnsi="Arial" w:cs="Arial"/>
          <w:b/>
          <w:bCs/>
          <w:color w:val="202124"/>
          <w:shd w:val="clear" w:color="auto" w:fill="FFFFFF"/>
        </w:rPr>
        <w:t>last</w:t>
      </w:r>
      <w:ins w:id="61" w:author="C Dobariya, Dixit" w:date="2022-08-01T14:01:00Z">
        <w:r>
          <w:rPr>
            <w:rFonts w:ascii="Arial" w:hAnsi="Arial" w:cs="Arial"/>
            <w:b/>
            <w:bCs/>
            <w:color w:val="202124"/>
            <w:shd w:val="clear" w:color="auto" w:fill="FFFFFF"/>
          </w:rPr>
          <w:t xml:space="preserve"> </w:t>
        </w:r>
      </w:ins>
      <w:r>
        <w:rPr>
          <w:rFonts w:ascii="Arial" w:hAnsi="Arial" w:cs="Arial"/>
          <w:b/>
          <w:bCs/>
          <w:color w:val="202124"/>
          <w:shd w:val="clear" w:color="auto" w:fill="FFFFFF"/>
        </w:rPr>
        <w:t>line and</w:t>
      </w:r>
      <w:ins w:id="62" w:author="C Dobariya, Dixit" w:date="2022-08-01T14:01:00Z">
        <w:r>
          <w:rPr>
            <w:rFonts w:ascii="Arial" w:hAnsi="Arial" w:cs="Arial"/>
            <w:b/>
            <w:bCs/>
            <w:color w:val="202124"/>
            <w:shd w:val="clear" w:color="auto" w:fill="FFFFFF"/>
          </w:rPr>
          <w:t xml:space="preserve"> press J to join the two lines</w:t>
        </w:r>
      </w:ins>
    </w:p>
    <w:p w14:paraId="15D240B5" w14:textId="6C749D46" w:rsidR="000B78BD" w:rsidRDefault="000B78BD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Enable line numbering and then disable it</w:t>
      </w:r>
    </w:p>
    <w:p w14:paraId="50C2897B" w14:textId="47E6C7CD" w:rsidR="00147E08" w:rsidRDefault="00147E08" w:rsidP="00147E08">
      <w:pPr>
        <w:numPr>
          <w:ilvl w:val="0"/>
          <w:numId w:val="4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Set nu</w:t>
      </w:r>
    </w:p>
    <w:p w14:paraId="7B8BEB18" w14:textId="6915B6AF" w:rsidR="00147E08" w:rsidRDefault="00D10C98" w:rsidP="00147E08">
      <w:pPr>
        <w:spacing w:before="100" w:beforeAutospacing="1" w:after="100" w:afterAutospacing="1"/>
        <w:ind w:left="1080"/>
        <w:jc w:val="both"/>
        <w:rPr>
          <w:szCs w:val="27"/>
        </w:rPr>
      </w:pPr>
      <w:r w:rsidRPr="00147E08">
        <w:rPr>
          <w:noProof/>
          <w:szCs w:val="27"/>
        </w:rPr>
        <w:drawing>
          <wp:inline distT="0" distB="0" distL="0" distR="0" wp14:anchorId="57785C45" wp14:editId="27C91ACB">
            <wp:extent cx="3765550" cy="2190750"/>
            <wp:effectExtent l="0" t="0" r="0" b="0"/>
            <wp:docPr id="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5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91DF2" w14:textId="71FBD4AD" w:rsidR="000B78BD" w:rsidRDefault="000B78BD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Make the search case insensitive</w:t>
      </w:r>
    </w:p>
    <w:p w14:paraId="651AEAC1" w14:textId="088A85CB" w:rsidR="00147E08" w:rsidRPr="00147E08" w:rsidRDefault="00147E08" w:rsidP="00147E08">
      <w:pPr>
        <w:numPr>
          <w:ilvl w:val="0"/>
          <w:numId w:val="4"/>
        </w:numPr>
        <w:spacing w:before="100" w:beforeAutospacing="1" w:after="100" w:afterAutospacing="1"/>
        <w:jc w:val="both"/>
        <w:rPr>
          <w:b/>
          <w:bCs/>
          <w:szCs w:val="27"/>
        </w:rPr>
      </w:pPr>
      <w:proofErr w:type="gramStart"/>
      <w:r w:rsidRPr="00147E08">
        <w:rPr>
          <w:b/>
          <w:bCs/>
          <w:szCs w:val="27"/>
        </w:rPr>
        <w:t>:set</w:t>
      </w:r>
      <w:proofErr w:type="gramEnd"/>
      <w:r w:rsidRPr="00147E08">
        <w:rPr>
          <w:b/>
          <w:bCs/>
          <w:szCs w:val="27"/>
        </w:rPr>
        <w:t xml:space="preserve"> </w:t>
      </w:r>
      <w:proofErr w:type="spellStart"/>
      <w:r w:rsidRPr="00147E08">
        <w:rPr>
          <w:b/>
          <w:bCs/>
          <w:szCs w:val="27"/>
        </w:rPr>
        <w:t>ignorecase</w:t>
      </w:r>
      <w:proofErr w:type="spellEnd"/>
    </w:p>
    <w:p w14:paraId="02AC9CEA" w14:textId="580D4435" w:rsidR="00147E08" w:rsidRDefault="00D10C98" w:rsidP="00147E08">
      <w:pPr>
        <w:spacing w:before="100" w:beforeAutospacing="1" w:after="100" w:afterAutospacing="1"/>
        <w:ind w:left="720"/>
        <w:jc w:val="both"/>
        <w:rPr>
          <w:szCs w:val="27"/>
        </w:rPr>
      </w:pPr>
      <w:r w:rsidRPr="00147E08">
        <w:rPr>
          <w:noProof/>
          <w:szCs w:val="27"/>
        </w:rPr>
        <w:drawing>
          <wp:inline distT="0" distB="0" distL="0" distR="0" wp14:anchorId="095666F8" wp14:editId="0D6ADF82">
            <wp:extent cx="4216400" cy="2184400"/>
            <wp:effectExtent l="0" t="0" r="0" b="0"/>
            <wp:docPr id="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E9D9C" w14:textId="663008B9" w:rsidR="000B78BD" w:rsidRDefault="000B78BD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lastRenderedPageBreak/>
        <w:t>Delete 4 lines (and then paste them somewhere else)</w:t>
      </w:r>
    </w:p>
    <w:p w14:paraId="5BCB841C" w14:textId="65413603" w:rsidR="00147E08" w:rsidRPr="00147E08" w:rsidRDefault="00147E08" w:rsidP="00147E08">
      <w:pPr>
        <w:numPr>
          <w:ilvl w:val="0"/>
          <w:numId w:val="4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 xml:space="preserve">By using </w:t>
      </w:r>
      <w:r w:rsidRPr="00147E08">
        <w:rPr>
          <w:b/>
          <w:bCs/>
          <w:szCs w:val="27"/>
        </w:rPr>
        <w:t>4dd</w:t>
      </w:r>
    </w:p>
    <w:p w14:paraId="11C1F9C5" w14:textId="48A2294E" w:rsidR="00147E08" w:rsidRPr="00147E08" w:rsidRDefault="00147E08" w:rsidP="00147E08">
      <w:pPr>
        <w:spacing w:before="100" w:beforeAutospacing="1" w:after="100" w:afterAutospacing="1"/>
        <w:ind w:left="1080"/>
        <w:jc w:val="both"/>
        <w:rPr>
          <w:szCs w:val="27"/>
        </w:rPr>
      </w:pPr>
      <w:r>
        <w:rPr>
          <w:szCs w:val="27"/>
        </w:rPr>
        <w:t xml:space="preserve">And press </w:t>
      </w:r>
      <w:r>
        <w:rPr>
          <w:b/>
          <w:bCs/>
          <w:szCs w:val="27"/>
        </w:rPr>
        <w:t xml:space="preserve">p </w:t>
      </w:r>
      <w:r>
        <w:rPr>
          <w:szCs w:val="27"/>
        </w:rPr>
        <w:t>to paste somewhere else</w:t>
      </w:r>
    </w:p>
    <w:p w14:paraId="15C87B50" w14:textId="7F617F3A" w:rsidR="00147E08" w:rsidRDefault="00D10C98" w:rsidP="00147E08">
      <w:pPr>
        <w:numPr>
          <w:ilvl w:val="0"/>
          <w:numId w:val="4"/>
        </w:numPr>
        <w:spacing w:before="100" w:beforeAutospacing="1" w:after="100" w:afterAutospacing="1"/>
        <w:jc w:val="both"/>
        <w:rPr>
          <w:szCs w:val="27"/>
        </w:rPr>
      </w:pPr>
      <w:r w:rsidRPr="00147E08">
        <w:rPr>
          <w:noProof/>
          <w:szCs w:val="27"/>
        </w:rPr>
        <w:drawing>
          <wp:inline distT="0" distB="0" distL="0" distR="0" wp14:anchorId="7B6B8F29" wp14:editId="6FDCA98D">
            <wp:extent cx="3302000" cy="1784350"/>
            <wp:effectExtent l="0" t="0" r="0" b="0"/>
            <wp:docPr id="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15B90" w14:textId="1017691C" w:rsidR="00B41E14" w:rsidRDefault="00B41E14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What is the command to delete part of the line starting f</w:t>
      </w:r>
      <w:r w:rsidR="00FE252B">
        <w:rPr>
          <w:szCs w:val="27"/>
        </w:rPr>
        <w:t>rom the current cursor position?</w:t>
      </w:r>
    </w:p>
    <w:p w14:paraId="1CDB9F2E" w14:textId="77777777" w:rsidR="00147E08" w:rsidRPr="00D10C98" w:rsidRDefault="00147E08" w:rsidP="00147E08">
      <w:pPr>
        <w:pStyle w:val="HTMLPreformatted"/>
        <w:numPr>
          <w:ilvl w:val="1"/>
          <w:numId w:val="5"/>
        </w:numPr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D10C98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Press **Esc** come to command mode</w:t>
      </w:r>
    </w:p>
    <w:p w14:paraId="30766F45" w14:textId="77777777" w:rsidR="00147E08" w:rsidRPr="00D10C98" w:rsidRDefault="00147E08" w:rsidP="00147E08">
      <w:pPr>
        <w:pStyle w:val="HTMLPreformatted"/>
        <w:ind w:left="360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14:paraId="4A976F73" w14:textId="77777777" w:rsidR="00147E08" w:rsidRPr="00D10C98" w:rsidRDefault="00147E08" w:rsidP="00147E08">
      <w:pPr>
        <w:pStyle w:val="HTMLPreformatted"/>
        <w:numPr>
          <w:ilvl w:val="1"/>
          <w:numId w:val="5"/>
        </w:numPr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D10C98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press **v** enter visual mode</w:t>
      </w:r>
    </w:p>
    <w:p w14:paraId="2E9B7043" w14:textId="77777777" w:rsidR="00147E08" w:rsidRPr="00D10C98" w:rsidRDefault="00147E08" w:rsidP="00147E08">
      <w:pPr>
        <w:pStyle w:val="HTMLPreformatted"/>
        <w:ind w:left="360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14:paraId="1C2E79E2" w14:textId="77777777" w:rsidR="00147E08" w:rsidRPr="00D10C98" w:rsidRDefault="00147E08" w:rsidP="00147E08">
      <w:pPr>
        <w:pStyle w:val="HTMLPreformatted"/>
        <w:numPr>
          <w:ilvl w:val="1"/>
          <w:numId w:val="5"/>
        </w:numPr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D10C98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**Shift + g** "selects everything from current position to EOF"</w:t>
      </w:r>
    </w:p>
    <w:p w14:paraId="3E0687C7" w14:textId="77777777" w:rsidR="00147E08" w:rsidRPr="00D10C98" w:rsidRDefault="00147E08" w:rsidP="00147E08">
      <w:pPr>
        <w:pStyle w:val="HTMLPreformatted"/>
        <w:ind w:left="360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14:paraId="1B93AB5F" w14:textId="77777777" w:rsidR="00147E08" w:rsidRPr="00D10C98" w:rsidRDefault="00147E08" w:rsidP="00147E08">
      <w:pPr>
        <w:pStyle w:val="HTMLPreformatted"/>
        <w:numPr>
          <w:ilvl w:val="1"/>
          <w:numId w:val="5"/>
        </w:numPr>
        <w:textAlignment w:val="baseline"/>
        <w:rPr>
          <w:rFonts w:ascii="Times New Roman" w:hAnsi="Times New Roman" w:cs="Times New Roman"/>
          <w:sz w:val="24"/>
          <w:szCs w:val="24"/>
        </w:rPr>
      </w:pPr>
      <w:r w:rsidRPr="00D10C98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**DEL** "delete selected"</w:t>
      </w:r>
    </w:p>
    <w:p w14:paraId="18A280C0" w14:textId="14FC2ECF" w:rsidR="00FE252B" w:rsidRDefault="00FE252B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7"/>
        </w:rPr>
      </w:pPr>
      <w:r>
        <w:rPr>
          <w:szCs w:val="27"/>
        </w:rPr>
        <w:t>What is the command to delete the current word?</w:t>
      </w:r>
    </w:p>
    <w:p w14:paraId="613294AD" w14:textId="0E51EF7E" w:rsidR="00D10C98" w:rsidRPr="00D10C98" w:rsidRDefault="00D10C98" w:rsidP="00D10C98">
      <w:pPr>
        <w:numPr>
          <w:ilvl w:val="0"/>
          <w:numId w:val="5"/>
        </w:numPr>
        <w:spacing w:before="100" w:beforeAutospacing="1" w:after="100" w:afterAutospacing="1"/>
        <w:jc w:val="both"/>
        <w:rPr>
          <w:b/>
          <w:bCs/>
          <w:szCs w:val="27"/>
        </w:rPr>
      </w:pPr>
      <w:proofErr w:type="spellStart"/>
      <w:r w:rsidRPr="00D10C98">
        <w:rPr>
          <w:b/>
          <w:bCs/>
          <w:szCs w:val="27"/>
        </w:rPr>
        <w:t>dw</w:t>
      </w:r>
      <w:proofErr w:type="spellEnd"/>
    </w:p>
    <w:sectPr w:rsidR="00D10C98" w:rsidRPr="00D10C98">
      <w:pgSz w:w="12240" w:h="15840"/>
      <w:pgMar w:top="90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FC72A4"/>
    <w:multiLevelType w:val="hybridMultilevel"/>
    <w:tmpl w:val="F5DA342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b/>
        <w:color w:val="2021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06F533B"/>
    <w:multiLevelType w:val="hybridMultilevel"/>
    <w:tmpl w:val="CAFA4E1E"/>
    <w:lvl w:ilvl="0" w:tplc="536A5E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F24C34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BD4AA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C49B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9E12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F38FE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92DE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5FAE8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EAA6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7523C9"/>
    <w:multiLevelType w:val="hybridMultilevel"/>
    <w:tmpl w:val="137869E0"/>
    <w:lvl w:ilvl="0" w:tplc="ABA8CBD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1212FE"/>
    <w:multiLevelType w:val="hybridMultilevel"/>
    <w:tmpl w:val="85E64AE2"/>
    <w:lvl w:ilvl="0" w:tplc="536A5E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5150877"/>
    <w:multiLevelType w:val="hybridMultilevel"/>
    <w:tmpl w:val="00D67B5A"/>
    <w:lvl w:ilvl="0" w:tplc="536A5E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 Dobariya, Dixit">
    <w15:presenceInfo w15:providerId="AD" w15:userId="S::dixit.c-dobariya@capgemini.com::30633de5-1bed-4c09-890a-b2f33bc88f8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AEC"/>
    <w:rsid w:val="00052FCC"/>
    <w:rsid w:val="00095DC7"/>
    <w:rsid w:val="000B78BD"/>
    <w:rsid w:val="00147E08"/>
    <w:rsid w:val="001560C8"/>
    <w:rsid w:val="00172B90"/>
    <w:rsid w:val="00203ACE"/>
    <w:rsid w:val="002663BE"/>
    <w:rsid w:val="00314543"/>
    <w:rsid w:val="003325C3"/>
    <w:rsid w:val="00350616"/>
    <w:rsid w:val="004C3373"/>
    <w:rsid w:val="00614660"/>
    <w:rsid w:val="00626DAA"/>
    <w:rsid w:val="00730A02"/>
    <w:rsid w:val="007359E1"/>
    <w:rsid w:val="00805DDB"/>
    <w:rsid w:val="008B048D"/>
    <w:rsid w:val="008C3515"/>
    <w:rsid w:val="008E4AEC"/>
    <w:rsid w:val="00A2247B"/>
    <w:rsid w:val="00A3047A"/>
    <w:rsid w:val="00B329D0"/>
    <w:rsid w:val="00B41E14"/>
    <w:rsid w:val="00B777D8"/>
    <w:rsid w:val="00D10C98"/>
    <w:rsid w:val="00DA7C8B"/>
    <w:rsid w:val="00E774B2"/>
    <w:rsid w:val="00ED642A"/>
    <w:rsid w:val="00F81282"/>
    <w:rsid w:val="00FE2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741B763E"/>
  <w15:chartTrackingRefBased/>
  <w15:docId w15:val="{4CFE4B21-909A-4E27-929A-9B5D9984C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B78BD"/>
    <w:rPr>
      <w:sz w:val="24"/>
      <w:szCs w:val="24"/>
    </w:rPr>
  </w:style>
  <w:style w:type="paragraph" w:styleId="Heading2">
    <w:name w:val="heading 2"/>
    <w:basedOn w:val="Normal"/>
    <w:qFormat/>
    <w:pPr>
      <w:spacing w:before="100" w:beforeAutospacing="1" w:after="100" w:afterAutospacing="1"/>
      <w:outlineLvl w:val="1"/>
    </w:pPr>
    <w:rPr>
      <w:b/>
      <w:bCs/>
      <w:color w:val="000000"/>
      <w:sz w:val="36"/>
      <w:szCs w:val="36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b/>
      <w:bCs/>
      <w:color w:val="00000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spacing w:before="100" w:beforeAutospacing="1" w:after="100" w:afterAutospacing="1"/>
      <w:jc w:val="center"/>
    </w:pPr>
    <w:rPr>
      <w:b/>
      <w:bCs/>
      <w:sz w:val="27"/>
      <w:szCs w:val="27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color w:val="000000"/>
    </w:rPr>
  </w:style>
  <w:style w:type="character" w:styleId="HTMLTypewriter">
    <w:name w:val="HTML Typewriter"/>
    <w:rPr>
      <w:rFonts w:ascii="Courier New" w:eastAsia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47E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47E08"/>
    <w:rPr>
      <w:rFonts w:ascii="Courier New" w:hAnsi="Courier New" w:cs="Courier New"/>
    </w:rPr>
  </w:style>
  <w:style w:type="character" w:styleId="HTMLCode">
    <w:name w:val="HTML Code"/>
    <w:uiPriority w:val="99"/>
    <w:unhideWhenUsed/>
    <w:rsid w:val="00147E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83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microsoft.com/office/2011/relationships/people" Target="people.xml"/><Relationship Id="rId5" Type="http://schemas.openxmlformats.org/officeDocument/2006/relationships/customXml" Target="../customXml/item5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AA9795B8DC5C4AA7F2741F17403770" ma:contentTypeVersion="4" ma:contentTypeDescription="Create a new document." ma:contentTypeScope="" ma:versionID="58a4e5e9247df3dceb6a9b336dbd3bbb">
  <xsd:schema xmlns:xsd="http://www.w3.org/2001/XMLSchema" xmlns:xs="http://www.w3.org/2001/XMLSchema" xmlns:p="http://schemas.microsoft.com/office/2006/metadata/properties" xmlns:ns2="a3c7c75d-084a-4169-984d-f7b5581ac7fa" xmlns:ns3="563f8cd1-8a9f-40ac-84df-a64496fd3056" targetNamespace="http://schemas.microsoft.com/office/2006/metadata/properties" ma:root="true" ma:fieldsID="7b0109bef5c2a156737d619156457c74" ns2:_="" ns3:_="">
    <xsd:import namespace="a3c7c75d-084a-4169-984d-f7b5581ac7fa"/>
    <xsd:import namespace="563f8cd1-8a9f-40ac-84df-a64496fd30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c7c75d-084a-4169-984d-f7b5581ac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3f8cd1-8a9f-40ac-84df-a64496fd305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AA9795B8DC5C4AA7F2741F17403770" ma:contentTypeVersion="2" ma:contentTypeDescription="Create a new document." ma:contentTypeScope="" ma:versionID="270ffa9c7b94bdb5bd8198c0b573c00d">
  <xsd:schema xmlns:xsd="http://www.w3.org/2001/XMLSchema" xmlns:xs="http://www.w3.org/2001/XMLSchema" xmlns:p="http://schemas.microsoft.com/office/2006/metadata/properties" xmlns:ns2="a3c7c75d-084a-4169-984d-f7b5581ac7fa" targetNamespace="http://schemas.microsoft.com/office/2006/metadata/properties" ma:root="true" ma:fieldsID="05c653abf8e07dab8d6630999064af97" ns2:_="">
    <xsd:import namespace="a3c7c75d-084a-4169-984d-f7b5581ac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c7c75d-084a-4169-984d-f7b5581ac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8E62F65-D2EF-41A2-A9C3-EE6E6A00208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B7A605F-1C53-4250-BA3B-C6CFB829D05E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6EBF15AF-A558-484F-B6C5-692C653C84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c7c75d-084a-4169-984d-f7b5581ac7fa"/>
    <ds:schemaRef ds:uri="563f8cd1-8a9f-40ac-84df-a64496fd30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A779060-FE49-49F7-AFCA-FC8E2759FAF5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a3c7c75d-084a-4169-984d-f7b5581ac7fa"/>
    <ds:schemaRef ds:uri="http://www.w3.org/XML/1998/namespace"/>
    <ds:schemaRef ds:uri="http://purl.org/dc/dcmitype/"/>
  </ds:schemaRefs>
</ds:datastoreItem>
</file>

<file path=customXml/itemProps5.xml><?xml version="1.0" encoding="utf-8"?>
<ds:datastoreItem xmlns:ds="http://schemas.openxmlformats.org/officeDocument/2006/customXml" ds:itemID="{56721CA5-8E41-4F95-8CCA-9C9EC69C3E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c7c75d-084a-4169-984d-f7b5581ac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493</Words>
  <Characters>2043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 Editor Assignment</vt:lpstr>
    </vt:vector>
  </TitlesOfParts>
  <Company>FSS</Company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 Editor Assignment</dc:title>
  <dc:subject/>
  <dc:creator>Nalanda</dc:creator>
  <cp:keywords/>
  <dc:description/>
  <cp:lastModifiedBy>Rajeshbhai, Tehlani Anjali</cp:lastModifiedBy>
  <cp:revision>3</cp:revision>
  <dcterms:created xsi:type="dcterms:W3CDTF">2022-08-01T09:11:00Z</dcterms:created>
  <dcterms:modified xsi:type="dcterms:W3CDTF">2022-08-01T09:58:00Z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Editor">
    <vt:lpwstr>K Krithigalakshmi</vt:lpwstr>
  </property>
  <property fmtid="{D5CDD505-2E9C-101B-9397-08002B2CF9AE}" pid="3" name="display_urn:schemas-microsoft-com:office:office#Author">
    <vt:lpwstr>K Krithigalakshmi</vt:lpwstr>
  </property>
  <property fmtid="{D5CDD505-2E9C-101B-9397-08002B2CF9AE}" pid="4" name="display_urn:schemas-microsoft-com:office:office#SharedWithUsers">
    <vt:lpwstr>Trada, Sauravkumar;Kruplani, Romit;Shaikh, Amaan</vt:lpwstr>
  </property>
  <property fmtid="{D5CDD505-2E9C-101B-9397-08002B2CF9AE}" pid="5" name="SharedWithUsers">
    <vt:lpwstr>27;#Trada, Sauravkumar;#23;#Kruplani, Romit;#28;#Shaikh, Amaan</vt:lpwstr>
  </property>
</Properties>
</file>